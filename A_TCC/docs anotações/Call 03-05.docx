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45EE" w14:textId="44FAB37E" w:rsidR="00EA7109" w:rsidRDefault="00B24F93" w:rsidP="00B24F93">
      <w:pPr>
        <w:jc w:val="center"/>
        <w:rPr>
          <w:ins w:id="0" w:author="Isabela Loebel" w:date="2024-05-03T16:56:00Z"/>
        </w:rPr>
      </w:pPr>
      <w:proofErr w:type="spellStart"/>
      <w:r>
        <w:t>Call</w:t>
      </w:r>
      <w:proofErr w:type="spellEnd"/>
      <w:r>
        <w:t xml:space="preserve"> – </w:t>
      </w:r>
      <w:proofErr w:type="spellStart"/>
      <w:r>
        <w:t>Bobsin</w:t>
      </w:r>
      <w:proofErr w:type="spellEnd"/>
      <w:r>
        <w:t xml:space="preserve"> – </w:t>
      </w:r>
      <w:del w:id="1" w:author="Isabela Loebel" w:date="2024-05-03T16:56:00Z">
        <w:r w:rsidDel="00B24F93">
          <w:delText>03</w:delText>
        </w:r>
      </w:del>
      <w:ins w:id="2" w:author="Isabela Loebel" w:date="2024-05-03T16:56:00Z">
        <w:r>
          <w:t>03/05/2024</w:t>
        </w:r>
      </w:ins>
    </w:p>
    <w:p w14:paraId="402252F9" w14:textId="77777777" w:rsidR="00B24F93" w:rsidRDefault="00B24F93" w:rsidP="00B24F93">
      <w:pPr>
        <w:jc w:val="center"/>
        <w:rPr>
          <w:ins w:id="3" w:author="Isabela Loebel" w:date="2024-05-03T16:56:00Z"/>
        </w:rPr>
      </w:pPr>
    </w:p>
    <w:p w14:paraId="2ADC7D36" w14:textId="2ADD9D02" w:rsidR="00B24F93" w:rsidRDefault="00B24F93" w:rsidP="00B24F93">
      <w:pPr>
        <w:pStyle w:val="ListParagraph"/>
        <w:numPr>
          <w:ilvl w:val="0"/>
          <w:numId w:val="1"/>
        </w:numPr>
        <w:rPr>
          <w:ins w:id="4" w:author="Isabela Loebel" w:date="2024-05-03T16:57:00Z"/>
        </w:rPr>
      </w:pPr>
      <w:ins w:id="5" w:author="Isabela Loebel" w:date="2024-05-03T16:56:00Z">
        <w:r>
          <w:t xml:space="preserve">Consultas a serem </w:t>
        </w:r>
      </w:ins>
      <w:ins w:id="6" w:author="Isabela Loebel" w:date="2024-05-03T16:57:00Z">
        <w:r>
          <w:t>estudadas:</w:t>
        </w:r>
      </w:ins>
    </w:p>
    <w:p w14:paraId="08B764BA" w14:textId="3611117F" w:rsidR="00B24F93" w:rsidRDefault="00B24F93" w:rsidP="00B24F93">
      <w:pPr>
        <w:pStyle w:val="ListParagraph"/>
        <w:numPr>
          <w:ilvl w:val="1"/>
          <w:numId w:val="1"/>
        </w:numPr>
        <w:rPr>
          <w:ins w:id="7" w:author="Isabela Loebel" w:date="2024-05-03T17:04:00Z"/>
        </w:rPr>
      </w:pPr>
      <w:ins w:id="8" w:author="Isabela Loebel" w:date="2024-05-03T16:57:00Z">
        <w:r>
          <w:t xml:space="preserve">Consulta </w:t>
        </w:r>
      </w:ins>
      <w:ins w:id="9" w:author="Isabela Loebel" w:date="2024-05-03T16:58:00Z">
        <w:r>
          <w:t>à</w:t>
        </w:r>
      </w:ins>
      <w:ins w:id="10" w:author="Isabela Loebel" w:date="2024-05-03T16:57:00Z">
        <w:r>
          <w:t xml:space="preserve"> </w:t>
        </w:r>
        <w:r w:rsidRPr="00B24F93">
          <w:rPr>
            <w:b/>
            <w:bCs/>
            <w:rPrChange w:id="11" w:author="Isabela Loebel" w:date="2024-05-03T17:03:00Z">
              <w:rPr/>
            </w:rPrChange>
          </w:rPr>
          <w:t>tabela</w:t>
        </w:r>
        <w:r>
          <w:t xml:space="preserve"> toda (</w:t>
        </w:r>
        <w:proofErr w:type="spellStart"/>
        <w:r w:rsidRPr="007E098C">
          <w:rPr>
            <w:i/>
            <w:iCs/>
            <w:rPrChange w:id="12" w:author="Isabela Loebel" w:date="2024-05-03T17:05:00Z">
              <w:rPr/>
            </w:rPrChange>
          </w:rPr>
          <w:t>select</w:t>
        </w:r>
        <w:proofErr w:type="spellEnd"/>
        <w:r w:rsidRPr="007E098C">
          <w:rPr>
            <w:i/>
            <w:iCs/>
            <w:rPrChange w:id="13" w:author="Isabela Loebel" w:date="2024-05-03T17:05:00Z">
              <w:rPr/>
            </w:rPrChange>
          </w:rPr>
          <w:t xml:space="preserve"> * </w:t>
        </w:r>
        <w:proofErr w:type="spellStart"/>
        <w:r w:rsidRPr="007E098C">
          <w:rPr>
            <w:i/>
            <w:iCs/>
            <w:rPrChange w:id="14" w:author="Isabela Loebel" w:date="2024-05-03T17:05:00Z">
              <w:rPr/>
            </w:rPrChange>
          </w:rPr>
          <w:t>from</w:t>
        </w:r>
        <w:proofErr w:type="spellEnd"/>
        <w:r w:rsidRPr="007E098C">
          <w:rPr>
            <w:i/>
            <w:iCs/>
            <w:rPrChange w:id="15" w:author="Isabela Loebel" w:date="2024-05-03T17:05:00Z">
              <w:rPr/>
            </w:rPrChange>
          </w:rPr>
          <w:t xml:space="preserve"> tabela</w:t>
        </w:r>
        <w:r>
          <w:t>)</w:t>
        </w:r>
      </w:ins>
      <w:ins w:id="16" w:author="Isabela Loebel" w:date="2024-05-03T16:59:00Z">
        <w:r>
          <w:t xml:space="preserve">, atualmente </w:t>
        </w:r>
      </w:ins>
      <w:ins w:id="17" w:author="Isabela Loebel" w:date="2024-05-03T16:57:00Z">
        <w:r>
          <w:t xml:space="preserve">é feita 1x ao dia </w:t>
        </w:r>
      </w:ins>
      <w:ins w:id="18" w:author="Isabela Loebel" w:date="2024-05-03T16:59:00Z">
        <w:r>
          <w:t xml:space="preserve">p sincronizar c o </w:t>
        </w:r>
        <w:proofErr w:type="spellStart"/>
        <w:r>
          <w:t>SNow</w:t>
        </w:r>
      </w:ins>
      <w:proofErr w:type="spellEnd"/>
    </w:p>
    <w:p w14:paraId="3E433F4A" w14:textId="50136144" w:rsidR="00B24F93" w:rsidRDefault="00B24F93" w:rsidP="00B24F93">
      <w:pPr>
        <w:pStyle w:val="ListParagraph"/>
        <w:numPr>
          <w:ilvl w:val="2"/>
          <w:numId w:val="1"/>
        </w:numPr>
        <w:rPr>
          <w:ins w:id="19" w:author="Isabela Loebel" w:date="2024-05-03T17:05:00Z"/>
        </w:rPr>
      </w:pPr>
      <w:ins w:id="20" w:author="Isabela Loebel" w:date="2024-05-03T17:04:00Z">
        <w:r>
          <w:t xml:space="preserve">Consulta tanto pelo </w:t>
        </w:r>
        <w:proofErr w:type="spellStart"/>
        <w:r w:rsidRPr="007E098C">
          <w:rPr>
            <w:b/>
            <w:bCs/>
            <w:rPrChange w:id="21" w:author="Isabela Loebel" w:date="2024-05-03T17:05:00Z">
              <w:rPr/>
            </w:rPrChange>
          </w:rPr>
          <w:t>mid</w:t>
        </w:r>
        <w:proofErr w:type="spellEnd"/>
        <w:r w:rsidRPr="007E098C">
          <w:rPr>
            <w:b/>
            <w:bCs/>
            <w:rPrChange w:id="22" w:author="Isabela Loebel" w:date="2024-05-03T17:05:00Z">
              <w:rPr/>
            </w:rPrChange>
          </w:rPr>
          <w:t xml:space="preserve"> </w:t>
        </w:r>
        <w:proofErr w:type="gramStart"/>
        <w:r w:rsidRPr="007E098C">
          <w:rPr>
            <w:b/>
            <w:bCs/>
            <w:rPrChange w:id="23" w:author="Isabela Loebel" w:date="2024-05-03T17:05:00Z">
              <w:rPr/>
            </w:rPrChange>
          </w:rPr>
          <w:t>server</w:t>
        </w:r>
        <w:proofErr w:type="gramEnd"/>
        <w:r>
          <w:t xml:space="preserve"> quanto diretamente pelo </w:t>
        </w:r>
        <w:proofErr w:type="spellStart"/>
        <w:r w:rsidRPr="007E098C">
          <w:rPr>
            <w:b/>
            <w:bCs/>
            <w:rPrChange w:id="24" w:author="Isabela Loebel" w:date="2024-05-03T17:05:00Z">
              <w:rPr/>
            </w:rPrChange>
          </w:rPr>
          <w:t>SoapUI</w:t>
        </w:r>
        <w:proofErr w:type="spellEnd"/>
        <w:r>
          <w:t xml:space="preserve">, para um comparativo de tempo de processamento do </w:t>
        </w:r>
        <w:proofErr w:type="spellStart"/>
        <w:r>
          <w:t>mid</w:t>
        </w:r>
        <w:proofErr w:type="spellEnd"/>
        <w:r>
          <w:t xml:space="preserve"> server </w:t>
        </w:r>
      </w:ins>
      <w:ins w:id="25" w:author="Isabela Loebel" w:date="2024-05-04T09:59:00Z">
        <w:r w:rsidR="005D4424">
          <w:t xml:space="preserve">(obviamente será maior, mas quão maior pelo </w:t>
        </w:r>
        <w:proofErr w:type="spellStart"/>
        <w:r w:rsidR="005D4424">
          <w:t>mid</w:t>
        </w:r>
        <w:proofErr w:type="spellEnd"/>
        <w:r w:rsidR="005D4424">
          <w:t xml:space="preserve"> server</w:t>
        </w:r>
        <w:r w:rsidR="005D4424" w:rsidRPr="005D4424">
          <w:rPr>
            <w:rPrChange w:id="26" w:author="Isabela Loebel" w:date="2024-05-04T09:59:00Z">
              <w:rPr>
                <w:lang w:val="en-US"/>
              </w:rPr>
            </w:rPrChange>
          </w:rPr>
          <w:t>?</w:t>
        </w:r>
        <w:r w:rsidR="005D4424">
          <w:t>)</w:t>
        </w:r>
      </w:ins>
    </w:p>
    <w:p w14:paraId="6A37E45F" w14:textId="77777777" w:rsidR="007E098C" w:rsidRDefault="007E098C">
      <w:pPr>
        <w:pStyle w:val="ListParagraph"/>
        <w:ind w:left="2160"/>
        <w:rPr>
          <w:ins w:id="27" w:author="Isabela Loebel" w:date="2024-05-03T16:57:00Z"/>
        </w:rPr>
        <w:pPrChange w:id="28" w:author="Isabela Loebel" w:date="2024-05-03T17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583B84E1" w14:textId="629D5096" w:rsidR="00B24F93" w:rsidRDefault="00B24F93" w:rsidP="00B24F93">
      <w:pPr>
        <w:pStyle w:val="ListParagraph"/>
        <w:numPr>
          <w:ilvl w:val="1"/>
          <w:numId w:val="1"/>
        </w:numPr>
        <w:rPr>
          <w:ins w:id="29" w:author="Isabela Loebel" w:date="2024-05-03T17:00:00Z"/>
        </w:rPr>
      </w:pPr>
      <w:ins w:id="30" w:author="Isabela Loebel" w:date="2024-05-03T16:58:00Z">
        <w:r>
          <w:t xml:space="preserve">Consulta à um </w:t>
        </w:r>
        <w:r w:rsidRPr="00B24F93">
          <w:rPr>
            <w:b/>
            <w:bCs/>
            <w:rPrChange w:id="31" w:author="Isabela Loebel" w:date="2024-05-03T17:03:00Z">
              <w:rPr/>
            </w:rPrChange>
          </w:rPr>
          <w:t>contrato</w:t>
        </w:r>
        <w:r>
          <w:t xml:space="preserve"> específico pelo </w:t>
        </w:r>
        <w:r w:rsidRPr="00B24F93">
          <w:rPr>
            <w:b/>
            <w:bCs/>
            <w:rPrChange w:id="32" w:author="Isabela Loebel" w:date="2024-05-03T17:03:00Z">
              <w:rPr/>
            </w:rPrChange>
          </w:rPr>
          <w:t>número</w:t>
        </w:r>
        <w:r>
          <w:t xml:space="preserve"> dele, retornando tod</w:t>
        </w:r>
      </w:ins>
      <w:ins w:id="33" w:author="Isabela Loebel" w:date="2024-05-03T16:59:00Z">
        <w:r>
          <w:t>o</w:t>
        </w:r>
      </w:ins>
      <w:ins w:id="34" w:author="Isabela Loebel" w:date="2024-05-03T16:58:00Z">
        <w:r>
          <w:t xml:space="preserve">s os colaboradores  </w:t>
        </w:r>
      </w:ins>
      <w:ins w:id="35" w:author="Isabela Loebel" w:date="2024-05-03T17:00:00Z">
        <w:r>
          <w:t>e suas informações</w:t>
        </w:r>
      </w:ins>
      <w:ins w:id="36" w:author="Isabela Loebel" w:date="2024-05-03T17:05:00Z">
        <w:r w:rsidR="007E098C">
          <w:t xml:space="preserve"> (</w:t>
        </w:r>
        <w:proofErr w:type="spellStart"/>
        <w:r w:rsidR="007E098C">
          <w:rPr>
            <w:i/>
            <w:iCs/>
          </w:rPr>
          <w:t>select</w:t>
        </w:r>
        <w:proofErr w:type="spellEnd"/>
        <w:r w:rsidR="007E098C">
          <w:rPr>
            <w:i/>
            <w:iCs/>
          </w:rPr>
          <w:t xml:space="preserve"> </w:t>
        </w:r>
      </w:ins>
      <w:ins w:id="37" w:author="Isabela Loebel" w:date="2024-05-03T17:06:00Z">
        <w:r w:rsidR="007E098C">
          <w:rPr>
            <w:i/>
            <w:iCs/>
          </w:rPr>
          <w:t>*</w:t>
        </w:r>
      </w:ins>
      <w:ins w:id="38" w:author="Isabela Loebel" w:date="2024-05-03T17:05:00Z">
        <w:r w:rsidR="007E098C">
          <w:rPr>
            <w:i/>
            <w:iCs/>
          </w:rPr>
          <w:t xml:space="preserve"> </w:t>
        </w:r>
        <w:proofErr w:type="spellStart"/>
        <w:r w:rsidR="007E098C">
          <w:rPr>
            <w:i/>
            <w:iCs/>
          </w:rPr>
          <w:t>from</w:t>
        </w:r>
        <w:proofErr w:type="spellEnd"/>
        <w:r w:rsidR="007E098C">
          <w:rPr>
            <w:i/>
            <w:iCs/>
          </w:rPr>
          <w:t xml:space="preserve"> tabela </w:t>
        </w:r>
        <w:proofErr w:type="spellStart"/>
        <w:r w:rsidR="007E098C">
          <w:rPr>
            <w:i/>
            <w:iCs/>
          </w:rPr>
          <w:t>where</w:t>
        </w:r>
        <w:proofErr w:type="spellEnd"/>
        <w:r w:rsidR="007E098C">
          <w:rPr>
            <w:i/>
            <w:iCs/>
          </w:rPr>
          <w:t xml:space="preserve"> contrato </w:t>
        </w:r>
      </w:ins>
      <w:ins w:id="39" w:author="Isabela Loebel" w:date="2024-05-03T17:06:00Z">
        <w:r w:rsidR="007E098C">
          <w:rPr>
            <w:i/>
            <w:iCs/>
          </w:rPr>
          <w:t>= 001</w:t>
        </w:r>
        <w:r w:rsidR="007E098C">
          <w:t>)</w:t>
        </w:r>
      </w:ins>
    </w:p>
    <w:p w14:paraId="55890B67" w14:textId="2BFA6CD4" w:rsidR="00B24F93" w:rsidRDefault="00B24F93" w:rsidP="00B24F93">
      <w:pPr>
        <w:pStyle w:val="ListParagraph"/>
        <w:numPr>
          <w:ilvl w:val="2"/>
          <w:numId w:val="1"/>
        </w:numPr>
        <w:rPr>
          <w:ins w:id="40" w:author="Isabela Loebel" w:date="2024-05-03T17:00:00Z"/>
        </w:rPr>
      </w:pPr>
      <w:proofErr w:type="spellStart"/>
      <w:ins w:id="41" w:author="Isabela Loebel" w:date="2024-05-03T17:00:00Z">
        <w:r>
          <w:t>Bobsin</w:t>
        </w:r>
        <w:proofErr w:type="spellEnd"/>
        <w:r>
          <w:t xml:space="preserve"> vai selecionar 3 contratos específicos que iremos utilizar para os testes que atendam esses parâmetros:</w:t>
        </w:r>
      </w:ins>
    </w:p>
    <w:p w14:paraId="01CDADCF" w14:textId="5CD38E55" w:rsidR="00B24F93" w:rsidRDefault="00B24F93" w:rsidP="00B24F93">
      <w:pPr>
        <w:pStyle w:val="ListParagraph"/>
        <w:numPr>
          <w:ilvl w:val="3"/>
          <w:numId w:val="1"/>
        </w:numPr>
        <w:rPr>
          <w:ins w:id="42" w:author="Isabela Loebel" w:date="2024-05-03T17:01:00Z"/>
        </w:rPr>
      </w:pPr>
      <w:ins w:id="43" w:author="Isabela Loebel" w:date="2024-05-03T17:01:00Z">
        <w:r>
          <w:t>10 colaboradores vinculados</w:t>
        </w:r>
      </w:ins>
    </w:p>
    <w:p w14:paraId="63AD36E9" w14:textId="5438C531" w:rsidR="00B24F93" w:rsidRDefault="00B24F93" w:rsidP="00B24F93">
      <w:pPr>
        <w:pStyle w:val="ListParagraph"/>
        <w:numPr>
          <w:ilvl w:val="3"/>
          <w:numId w:val="1"/>
        </w:numPr>
        <w:rPr>
          <w:ins w:id="44" w:author="Isabela Loebel" w:date="2024-05-03T17:01:00Z"/>
        </w:rPr>
      </w:pPr>
      <w:ins w:id="45" w:author="Isabela Loebel" w:date="2024-05-03T17:01:00Z">
        <w:r>
          <w:t>50 colaboradores vinculados</w:t>
        </w:r>
      </w:ins>
    </w:p>
    <w:p w14:paraId="35049C8E" w14:textId="4E205124" w:rsidR="00B24F93" w:rsidRDefault="00B24F93" w:rsidP="00B24F93">
      <w:pPr>
        <w:pStyle w:val="ListParagraph"/>
        <w:numPr>
          <w:ilvl w:val="3"/>
          <w:numId w:val="1"/>
        </w:numPr>
        <w:rPr>
          <w:ins w:id="46" w:author="Isabela Loebel" w:date="2024-05-03T17:01:00Z"/>
        </w:rPr>
      </w:pPr>
      <w:ins w:id="47" w:author="Isabela Loebel" w:date="2024-05-03T17:01:00Z">
        <w:r>
          <w:t>100 colaboradores vinculados</w:t>
        </w:r>
      </w:ins>
    </w:p>
    <w:p w14:paraId="2F55EF57" w14:textId="1E553783" w:rsidR="00B24F93" w:rsidRDefault="00B24F93" w:rsidP="00B24F93">
      <w:pPr>
        <w:pStyle w:val="ListParagraph"/>
        <w:numPr>
          <w:ilvl w:val="3"/>
          <w:numId w:val="1"/>
        </w:numPr>
        <w:rPr>
          <w:ins w:id="48" w:author="Isabela Loebel" w:date="2024-05-03T17:05:00Z"/>
        </w:rPr>
      </w:pPr>
      <w:ins w:id="49" w:author="Isabela Loebel" w:date="2024-05-03T17:01:00Z">
        <w:r>
          <w:t>200 colaboradores vinculados (</w:t>
        </w:r>
      </w:ins>
      <w:ins w:id="50" w:author="Isabela Loebel" w:date="2024-05-03T17:02:00Z">
        <w:r>
          <w:t>opcional, se der tempo)</w:t>
        </w:r>
      </w:ins>
    </w:p>
    <w:p w14:paraId="1CC5A5C7" w14:textId="77777777" w:rsidR="007E098C" w:rsidRDefault="007E098C">
      <w:pPr>
        <w:pStyle w:val="ListParagraph"/>
        <w:ind w:left="2880"/>
        <w:rPr>
          <w:ins w:id="51" w:author="Isabela Loebel" w:date="2024-05-03T17:00:00Z"/>
        </w:rPr>
        <w:pPrChange w:id="52" w:author="Isabela Loebel" w:date="2024-05-03T17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4D2A30E1" w14:textId="38ADB058" w:rsidR="00B24F93" w:rsidRDefault="00B24F93" w:rsidP="00B24F93">
      <w:pPr>
        <w:pStyle w:val="ListParagraph"/>
        <w:numPr>
          <w:ilvl w:val="1"/>
          <w:numId w:val="1"/>
        </w:numPr>
        <w:rPr>
          <w:ins w:id="53" w:author="Isabela Loebel" w:date="2024-05-03T17:09:00Z"/>
        </w:rPr>
      </w:pPr>
      <w:ins w:id="54" w:author="Isabela Loebel" w:date="2024-05-03T17:00:00Z">
        <w:r>
          <w:t xml:space="preserve">Consulta à um </w:t>
        </w:r>
      </w:ins>
      <w:ins w:id="55" w:author="Isabela Loebel" w:date="2024-05-03T17:02:00Z">
        <w:r w:rsidRPr="00B24F93">
          <w:rPr>
            <w:b/>
            <w:bCs/>
            <w:rPrChange w:id="56" w:author="Isabela Loebel" w:date="2024-05-03T17:02:00Z">
              <w:rPr/>
            </w:rPrChange>
          </w:rPr>
          <w:t>colaborador</w:t>
        </w:r>
        <w:r>
          <w:t xml:space="preserve"> específico, através do número da </w:t>
        </w:r>
        <w:r w:rsidRPr="00B24F93">
          <w:rPr>
            <w:b/>
            <w:bCs/>
            <w:rPrChange w:id="57" w:author="Isabela Loebel" w:date="2024-05-03T17:02:00Z">
              <w:rPr/>
            </w:rPrChange>
          </w:rPr>
          <w:t>matrícula</w:t>
        </w:r>
      </w:ins>
      <w:ins w:id="58" w:author="Isabela Loebel" w:date="2024-05-03T17:03:00Z">
        <w:r>
          <w:rPr>
            <w:b/>
            <w:bCs/>
          </w:rPr>
          <w:t xml:space="preserve"> </w:t>
        </w:r>
        <w:r>
          <w:t xml:space="preserve">retornando as informações dele, </w:t>
        </w:r>
      </w:ins>
      <w:ins w:id="59" w:author="Isabela Loebel" w:date="2024-05-03T17:07:00Z">
        <w:r w:rsidR="007E098C">
          <w:t xml:space="preserve"> </w:t>
        </w:r>
        <w:r w:rsidR="007E098C" w:rsidRPr="007E098C">
          <w:rPr>
            <w:rPrChange w:id="60" w:author="Isabela Loebel" w:date="2024-05-03T17:07:00Z">
              <w:rPr>
                <w:lang w:val="en-US"/>
              </w:rPr>
            </w:rPrChange>
          </w:rPr>
          <w:t xml:space="preserve">{ </w:t>
        </w:r>
      </w:ins>
      <w:ins w:id="61" w:author="Isabela Loebel" w:date="2024-05-03T17:03:00Z">
        <w:r>
          <w:t>incluindo as informações do contrato que está vinculado</w:t>
        </w:r>
      </w:ins>
      <w:ins w:id="62" w:author="Isabela Loebel" w:date="2024-05-03T17:08:00Z">
        <w:r w:rsidR="007E098C">
          <w:t xml:space="preserve"> | verificar necessidade de todas </w:t>
        </w:r>
        <w:proofErr w:type="spellStart"/>
        <w:r w:rsidR="007E098C">
          <w:t>infos</w:t>
        </w:r>
        <w:proofErr w:type="spellEnd"/>
        <w:r w:rsidR="007E098C">
          <w:t xml:space="preserve"> ou apenas o número do contrato}</w:t>
        </w:r>
      </w:ins>
      <w:ins w:id="63" w:author="Isabela Loebel" w:date="2024-05-03T17:07:00Z">
        <w:r w:rsidR="007E098C">
          <w:t xml:space="preserve"> </w:t>
        </w:r>
        <w:r w:rsidR="007E098C" w:rsidRPr="007E098C">
          <w:t>(</w:t>
        </w:r>
        <w:proofErr w:type="spellStart"/>
        <w:r w:rsidR="007E098C" w:rsidRPr="007E098C">
          <w:rPr>
            <w:i/>
            <w:iCs/>
            <w:rPrChange w:id="64" w:author="Isabela Loebel" w:date="2024-05-03T17:07:00Z">
              <w:rPr/>
            </w:rPrChange>
          </w:rPr>
          <w:t>select</w:t>
        </w:r>
        <w:proofErr w:type="spellEnd"/>
        <w:r w:rsidR="007E098C" w:rsidRPr="007E098C">
          <w:rPr>
            <w:i/>
            <w:iCs/>
            <w:rPrChange w:id="65" w:author="Isabela Loebel" w:date="2024-05-03T17:07:00Z">
              <w:rPr/>
            </w:rPrChange>
          </w:rPr>
          <w:t xml:space="preserve"> * </w:t>
        </w:r>
        <w:proofErr w:type="spellStart"/>
        <w:r w:rsidR="007E098C" w:rsidRPr="007E098C">
          <w:rPr>
            <w:i/>
            <w:iCs/>
            <w:rPrChange w:id="66" w:author="Isabela Loebel" w:date="2024-05-03T17:07:00Z">
              <w:rPr/>
            </w:rPrChange>
          </w:rPr>
          <w:t>from</w:t>
        </w:r>
        <w:proofErr w:type="spellEnd"/>
        <w:r w:rsidR="007E098C" w:rsidRPr="007E098C">
          <w:rPr>
            <w:i/>
            <w:iCs/>
            <w:rPrChange w:id="67" w:author="Isabela Loebel" w:date="2024-05-03T17:07:00Z">
              <w:rPr/>
            </w:rPrChange>
          </w:rPr>
          <w:t xml:space="preserve"> tabela </w:t>
        </w:r>
        <w:proofErr w:type="spellStart"/>
        <w:r w:rsidR="007E098C" w:rsidRPr="007E098C">
          <w:rPr>
            <w:i/>
            <w:iCs/>
            <w:rPrChange w:id="68" w:author="Isabela Loebel" w:date="2024-05-03T17:07:00Z">
              <w:rPr/>
            </w:rPrChange>
          </w:rPr>
          <w:t>where</w:t>
        </w:r>
        <w:proofErr w:type="spellEnd"/>
        <w:r w:rsidR="007E098C" w:rsidRPr="007E098C">
          <w:rPr>
            <w:i/>
            <w:iCs/>
            <w:rPrChange w:id="69" w:author="Isabela Loebel" w:date="2024-05-03T17:07:00Z">
              <w:rPr/>
            </w:rPrChange>
          </w:rPr>
          <w:t xml:space="preserve"> </w:t>
        </w:r>
        <w:r w:rsidR="007E098C">
          <w:rPr>
            <w:i/>
            <w:iCs/>
          </w:rPr>
          <w:t>colaborador</w:t>
        </w:r>
        <w:r w:rsidR="007E098C" w:rsidRPr="007E098C">
          <w:rPr>
            <w:i/>
            <w:iCs/>
            <w:rPrChange w:id="70" w:author="Isabela Loebel" w:date="2024-05-03T17:07:00Z">
              <w:rPr/>
            </w:rPrChange>
          </w:rPr>
          <w:t xml:space="preserve"> = 001</w:t>
        </w:r>
        <w:r w:rsidR="007E098C">
          <w:rPr>
            <w:i/>
            <w:iCs/>
          </w:rPr>
          <w:t xml:space="preserve"> ... </w:t>
        </w:r>
        <w:r w:rsidR="007E098C" w:rsidRPr="007E098C">
          <w:t>)</w:t>
        </w:r>
      </w:ins>
    </w:p>
    <w:p w14:paraId="48A83E99" w14:textId="77777777" w:rsidR="007E098C" w:rsidRDefault="007E098C">
      <w:pPr>
        <w:pStyle w:val="ListParagraph"/>
        <w:rPr>
          <w:ins w:id="71" w:author="Isabela Loebel" w:date="2024-05-03T17:09:00Z"/>
        </w:rPr>
        <w:pPrChange w:id="72" w:author="Isabela Loebel" w:date="2024-05-03T17:09:00Z">
          <w:pPr>
            <w:pStyle w:val="ListParagraph"/>
            <w:numPr>
              <w:numId w:val="1"/>
            </w:numPr>
            <w:ind w:hanging="360"/>
          </w:pPr>
        </w:pPrChange>
      </w:pPr>
    </w:p>
    <w:p w14:paraId="1008969C" w14:textId="32E1D650" w:rsidR="007E098C" w:rsidRDefault="007E76BA" w:rsidP="007E76BA">
      <w:pPr>
        <w:pStyle w:val="ListParagraph"/>
        <w:numPr>
          <w:ilvl w:val="0"/>
          <w:numId w:val="1"/>
        </w:numPr>
        <w:rPr>
          <w:ins w:id="73" w:author="Isabela Loebel" w:date="2024-05-03T17:14:00Z"/>
        </w:rPr>
      </w:pPr>
      <w:proofErr w:type="spellStart"/>
      <w:ins w:id="74" w:author="Isabela Loebel" w:date="2024-05-03T17:10:00Z">
        <w:r>
          <w:t>Bobsin</w:t>
        </w:r>
        <w:proofErr w:type="spellEnd"/>
        <w:r>
          <w:t xml:space="preserve"> irá passar os </w:t>
        </w:r>
        <w:proofErr w:type="spellStart"/>
        <w:r>
          <w:t>SQL’s</w:t>
        </w:r>
        <w:proofErr w:type="spellEnd"/>
        <w:r>
          <w:t xml:space="preserve"> utilizados</w:t>
        </w:r>
      </w:ins>
    </w:p>
    <w:p w14:paraId="385396EA" w14:textId="77777777" w:rsidR="002C2FDF" w:rsidRDefault="002C2FDF" w:rsidP="002C2FDF">
      <w:pPr>
        <w:pStyle w:val="ListParagraph"/>
        <w:numPr>
          <w:ilvl w:val="0"/>
          <w:numId w:val="1"/>
        </w:numPr>
        <w:rPr>
          <w:ins w:id="75" w:author="Isabela Loebel" w:date="2024-05-03T17:15:00Z"/>
        </w:rPr>
      </w:pPr>
      <w:ins w:id="76" w:author="Isabela Loebel" w:date="2024-05-03T17:15:00Z">
        <w:r>
          <w:t>Aplicação: Vetor H;</w:t>
        </w:r>
      </w:ins>
    </w:p>
    <w:p w14:paraId="3A1677AA" w14:textId="77777777" w:rsidR="002C2FDF" w:rsidRDefault="002C2FDF" w:rsidP="002C2FDF">
      <w:pPr>
        <w:pStyle w:val="ListParagraph"/>
        <w:numPr>
          <w:ilvl w:val="0"/>
          <w:numId w:val="1"/>
        </w:numPr>
        <w:rPr>
          <w:ins w:id="77" w:author="Isabela Loebel" w:date="2024-05-03T17:15:00Z"/>
        </w:rPr>
      </w:pPr>
      <w:ins w:id="78" w:author="Isabela Loebel" w:date="2024-05-03T17:15:00Z">
        <w:r>
          <w:t>Banco de dados: Oracle;</w:t>
        </w:r>
      </w:ins>
    </w:p>
    <w:p w14:paraId="5D509EF3" w14:textId="08F1AA14" w:rsidR="002C2FDF" w:rsidRDefault="002C2FDF">
      <w:pPr>
        <w:pStyle w:val="ListParagraph"/>
        <w:numPr>
          <w:ilvl w:val="0"/>
          <w:numId w:val="1"/>
        </w:numPr>
        <w:rPr>
          <w:ins w:id="79" w:author="Isabela Loebel" w:date="2024-05-03T17:15:00Z"/>
        </w:rPr>
        <w:pPrChange w:id="80" w:author="Isabela Loebel" w:date="2024-05-03T17:15:00Z">
          <w:pPr/>
        </w:pPrChange>
      </w:pPr>
      <w:ins w:id="81" w:author="Isabela Loebel" w:date="2024-05-03T17:15:00Z">
        <w:r>
          <w:t>Tabela: r34fun → dados de todos os funcionários e terceiros que atuam para a Itaipu vinculados a contratos;</w:t>
        </w:r>
      </w:ins>
    </w:p>
    <w:p w14:paraId="1E4EC453" w14:textId="77777777" w:rsidR="007E76BA" w:rsidRDefault="007E76BA" w:rsidP="007E76BA">
      <w:pPr>
        <w:rPr>
          <w:ins w:id="82" w:author="Isabela Loebel" w:date="2024-05-03T17:14:00Z"/>
        </w:rPr>
      </w:pPr>
      <w:ins w:id="83" w:author="Isabela Loebel" w:date="2024-05-03T17:10:00Z">
        <w:r>
          <w:t>Término da implementação até quarta (</w:t>
        </w:r>
      </w:ins>
      <w:ins w:id="84" w:author="Isabela Loebel" w:date="2024-05-03T17:12:00Z">
        <w:r>
          <w:t>08</w:t>
        </w:r>
      </w:ins>
      <w:ins w:id="85" w:author="Isabela Loebel" w:date="2024-05-03T17:10:00Z">
        <w:r>
          <w:t>/05)</w:t>
        </w:r>
      </w:ins>
    </w:p>
    <w:p w14:paraId="0E10ACB2" w14:textId="1C9BC12E" w:rsidR="007E76BA" w:rsidRDefault="007E76BA">
      <w:pPr>
        <w:rPr>
          <w:ins w:id="86" w:author="Isabela Loebel" w:date="2024-05-03T17:11:00Z"/>
        </w:rPr>
        <w:pPrChange w:id="87" w:author="Isabela Loebel" w:date="2024-05-03T17:14:00Z">
          <w:pPr>
            <w:pStyle w:val="ListParagraph"/>
            <w:numPr>
              <w:numId w:val="1"/>
            </w:numPr>
            <w:ind w:hanging="360"/>
          </w:pPr>
        </w:pPrChange>
      </w:pPr>
      <w:ins w:id="88" w:author="Isabela Loebel" w:date="2024-05-03T17:10:00Z">
        <w:r>
          <w:t>Término dos testes até (</w:t>
        </w:r>
      </w:ins>
      <w:ins w:id="89" w:author="Isabela Loebel" w:date="2024-05-03T17:11:00Z">
        <w:r>
          <w:t>17/05)</w:t>
        </w:r>
      </w:ins>
    </w:p>
    <w:p w14:paraId="3BFD1CA6" w14:textId="1575868B" w:rsidR="007E76BA" w:rsidRDefault="007E76BA">
      <w:pPr>
        <w:rPr>
          <w:ins w:id="90" w:author="Isabela Loebel" w:date="2024-05-03T17:11:00Z"/>
        </w:rPr>
        <w:pPrChange w:id="91" w:author="Isabela Loebel" w:date="2024-05-03T17:14:00Z">
          <w:pPr>
            <w:pStyle w:val="ListParagraph"/>
            <w:numPr>
              <w:numId w:val="1"/>
            </w:numPr>
            <w:ind w:hanging="360"/>
          </w:pPr>
        </w:pPrChange>
      </w:pPr>
      <w:ins w:id="92" w:author="Isabela Loebel" w:date="2024-05-03T17:11:00Z">
        <w:r>
          <w:t>Término da escrita da monografia até (24/05)</w:t>
        </w:r>
      </w:ins>
    </w:p>
    <w:p w14:paraId="53CEF79A" w14:textId="08E4BB8A" w:rsidR="007E76BA" w:rsidRDefault="007E76BA" w:rsidP="007E76BA">
      <w:pPr>
        <w:rPr>
          <w:ins w:id="93" w:author="Isabela Loebel" w:date="2024-05-03T17:12:00Z"/>
        </w:rPr>
      </w:pPr>
    </w:p>
    <w:p w14:paraId="2D4A4EB4" w14:textId="78BCC865" w:rsidR="007E76BA" w:rsidRDefault="007E76BA" w:rsidP="007E76BA">
      <w:pPr>
        <w:pStyle w:val="ListParagraph"/>
        <w:numPr>
          <w:ilvl w:val="0"/>
          <w:numId w:val="1"/>
        </w:numPr>
        <w:rPr>
          <w:ins w:id="94" w:author="Isabela Loebel" w:date="2024-05-03T17:12:00Z"/>
        </w:rPr>
      </w:pPr>
      <w:ins w:id="95" w:author="Isabela Loebel" w:date="2024-05-03T17:12:00Z">
        <w:r>
          <w:t>Dúvidas:</w:t>
        </w:r>
      </w:ins>
    </w:p>
    <w:p w14:paraId="5A84A211" w14:textId="40BE3EEF" w:rsidR="007E76BA" w:rsidRDefault="007E76BA" w:rsidP="007E76BA">
      <w:pPr>
        <w:pStyle w:val="ListParagraph"/>
        <w:numPr>
          <w:ilvl w:val="1"/>
          <w:numId w:val="1"/>
        </w:numPr>
        <w:rPr>
          <w:ins w:id="96" w:author="Isabela Loebel" w:date="2024-05-03T17:13:00Z"/>
        </w:rPr>
      </w:pPr>
      <w:ins w:id="97" w:author="Isabela Loebel" w:date="2024-05-03T17:12:00Z">
        <w:r>
          <w:t>Avaliar tempo de ETL</w:t>
        </w:r>
        <w:r w:rsidRPr="007E76BA">
          <w:rPr>
            <w:rPrChange w:id="98" w:author="Isabela Loebel" w:date="2024-05-03T17:13:00Z">
              <w:rPr>
                <w:lang w:val="en-US"/>
              </w:rPr>
            </w:rPrChange>
          </w:rPr>
          <w:t xml:space="preserve">? </w:t>
        </w:r>
      </w:ins>
      <w:ins w:id="99" w:author="Isabela Loebel" w:date="2024-05-03T17:13:00Z">
        <w:r w:rsidRPr="007E76BA">
          <w:rPr>
            <w:rPrChange w:id="100" w:author="Isabela Loebel" w:date="2024-05-03T17:13:00Z">
              <w:rPr>
                <w:lang w:val="en-US"/>
              </w:rPr>
            </w:rPrChange>
          </w:rPr>
          <w:t>Verificar n</w:t>
        </w:r>
        <w:r>
          <w:t>ecessidade de fazer ETL</w:t>
        </w:r>
      </w:ins>
    </w:p>
    <w:p w14:paraId="790B6E02" w14:textId="5D22755E" w:rsidR="007E76BA" w:rsidRDefault="007E76BA" w:rsidP="007E76BA">
      <w:pPr>
        <w:pStyle w:val="ListParagraph"/>
        <w:numPr>
          <w:ilvl w:val="1"/>
          <w:numId w:val="1"/>
        </w:numPr>
        <w:rPr>
          <w:ins w:id="101" w:author="Isabela Loebel" w:date="2024-05-03T17:16:00Z"/>
        </w:rPr>
      </w:pPr>
      <w:ins w:id="102" w:author="Isabela Loebel" w:date="2024-05-03T17:13:00Z">
        <w:r>
          <w:t xml:space="preserve">Portal só exibe dados do </w:t>
        </w:r>
        <w:proofErr w:type="spellStart"/>
        <w:r>
          <w:t>SNow</w:t>
        </w:r>
        <w:proofErr w:type="spellEnd"/>
        <w:r>
          <w:t xml:space="preserve">, então como </w:t>
        </w:r>
        <w:proofErr w:type="gramStart"/>
        <w:r>
          <w:t>tá</w:t>
        </w:r>
        <w:proofErr w:type="gramEnd"/>
        <w:r>
          <w:t xml:space="preserve"> demorando 2 min a busca da informa</w:t>
        </w:r>
      </w:ins>
      <w:ins w:id="103" w:author="Isabela Loebel" w:date="2024-05-03T17:14:00Z">
        <w:r>
          <w:t>ção de um campo</w:t>
        </w:r>
      </w:ins>
      <w:ins w:id="104" w:author="Isabela Loebel" w:date="2024-05-03T17:13:00Z">
        <w:r w:rsidRPr="007E76BA">
          <w:rPr>
            <w:rPrChange w:id="105" w:author="Isabela Loebel" w:date="2024-05-03T17:13:00Z">
              <w:rPr>
                <w:lang w:val="en-US"/>
              </w:rPr>
            </w:rPrChange>
          </w:rPr>
          <w:t>?</w:t>
        </w:r>
      </w:ins>
      <w:ins w:id="106" w:author="Isabela Loebel" w:date="2024-05-03T17:15:00Z">
        <w:r w:rsidR="002C2FDF">
          <w:t xml:space="preserve"> </w:t>
        </w:r>
      </w:ins>
    </w:p>
    <w:p w14:paraId="2CE1B4F4" w14:textId="0C49FA84" w:rsidR="002C2FDF" w:rsidRDefault="002C2FDF" w:rsidP="002C2FDF">
      <w:pPr>
        <w:pStyle w:val="ListParagraph"/>
        <w:numPr>
          <w:ilvl w:val="2"/>
          <w:numId w:val="1"/>
        </w:numPr>
        <w:rPr>
          <w:ins w:id="107" w:author="Isabela Loebel" w:date="2024-05-04T10:00:00Z"/>
        </w:rPr>
      </w:pPr>
      <w:ins w:id="108" w:author="Isabela Loebel" w:date="2024-05-03T17:16:00Z">
        <w:r>
          <w:t xml:space="preserve">Se consegue fazer busca em tempo real, </w:t>
        </w:r>
      </w:ins>
      <w:ins w:id="109" w:author="Isabela Loebel" w:date="2024-05-04T09:59:00Z">
        <w:r w:rsidR="00F3344A">
          <w:t>aí</w:t>
        </w:r>
      </w:ins>
      <w:ins w:id="110" w:author="Isabela Loebel" w:date="2024-05-03T17:16:00Z">
        <w:r>
          <w:t xml:space="preserve"> sim avaliar pela resposta no portal e ver como medir o tempo</w:t>
        </w:r>
      </w:ins>
    </w:p>
    <w:p w14:paraId="178E559C" w14:textId="47D19F2D" w:rsidR="00506E9F" w:rsidRDefault="00506E9F">
      <w:pPr>
        <w:pStyle w:val="ListParagraph"/>
        <w:numPr>
          <w:ilvl w:val="1"/>
          <w:numId w:val="1"/>
        </w:numPr>
        <w:rPr>
          <w:ins w:id="111" w:author="Isabela Loebel" w:date="2024-05-04T10:04:00Z"/>
        </w:rPr>
      </w:pPr>
      <w:ins w:id="112" w:author="Isabela Loebel" w:date="2024-05-04T10:00:00Z">
        <w:r>
          <w:t>Na imagem feita, é desenhado conexão direta (</w:t>
        </w:r>
        <w:proofErr w:type="spellStart"/>
        <w:r>
          <w:t>SNow</w:t>
        </w:r>
        <w:proofErr w:type="spellEnd"/>
        <w:r>
          <w:t>) x conexão direta (App</w:t>
        </w:r>
      </w:ins>
      <w:ins w:id="113" w:author="Isabela Loebel" w:date="2024-05-04T10:01:00Z">
        <w:r>
          <w:t xml:space="preserve">), ver no </w:t>
        </w:r>
        <w:proofErr w:type="spellStart"/>
        <w:r>
          <w:t>SNow</w:t>
        </w:r>
        <w:proofErr w:type="spellEnd"/>
        <w:r>
          <w:t xml:space="preserve"> como seria feita, não sei se entendi certo</w:t>
        </w:r>
        <w:r w:rsidR="009667BC">
          <w:t xml:space="preserve"> (</w:t>
        </w:r>
        <w:proofErr w:type="spellStart"/>
        <w:r w:rsidR="009667BC">
          <w:t>SNow</w:t>
        </w:r>
        <w:proofErr w:type="spellEnd"/>
        <w:r w:rsidR="009667BC">
          <w:t xml:space="preserve"> → Data </w:t>
        </w:r>
        <w:proofErr w:type="spellStart"/>
        <w:r w:rsidR="009667BC">
          <w:t>Source</w:t>
        </w:r>
        <w:proofErr w:type="spellEnd"/>
        <w:r w:rsidR="009667BC">
          <w:t xml:space="preserve"> → </w:t>
        </w:r>
      </w:ins>
      <w:ins w:id="114" w:author="Isabela Loebel" w:date="2024-05-04T10:02:00Z">
        <w:r w:rsidR="009667BC">
          <w:t>ao incluir novo</w:t>
        </w:r>
        <w:r w:rsidR="009667BC" w:rsidRPr="009667BC">
          <w:rPr>
            <w:rPrChange w:id="115" w:author="Isabela Loebel" w:date="2024-05-04T10:02:00Z">
              <w:rPr>
                <w:lang w:val="en-US"/>
              </w:rPr>
            </w:rPrChange>
          </w:rPr>
          <w:t xml:space="preserve">, </w:t>
        </w:r>
        <w:r w:rsidR="009667BC">
          <w:t>ali diz como será feita a conexão, mas e na aplicação</w:t>
        </w:r>
        <w:r w:rsidR="009667BC" w:rsidRPr="009667BC">
          <w:rPr>
            <w:rPrChange w:id="116" w:author="Isabela Loebel" w:date="2024-05-04T10:02:00Z">
              <w:rPr>
                <w:lang w:val="en-US"/>
              </w:rPr>
            </w:rPrChange>
          </w:rPr>
          <w:t>?</w:t>
        </w:r>
        <w:r w:rsidR="009667BC">
          <w:t>)</w:t>
        </w:r>
      </w:ins>
      <w:ins w:id="117" w:author="Isabela Loebel" w:date="2024-05-04T10:01:00Z">
        <w:r>
          <w:t>.</w:t>
        </w:r>
      </w:ins>
    </w:p>
    <w:p w14:paraId="20E08E48" w14:textId="77777777" w:rsidR="007A4DA4" w:rsidRDefault="007A4DA4" w:rsidP="007A4DA4">
      <w:pPr>
        <w:rPr>
          <w:ins w:id="118" w:author="Isabela Loebel" w:date="2024-05-04T10:04:00Z"/>
        </w:rPr>
      </w:pPr>
    </w:p>
    <w:p w14:paraId="3353407C" w14:textId="6DE29145" w:rsidR="007A4DA4" w:rsidRDefault="007A4DA4" w:rsidP="007A4DA4">
      <w:ins w:id="119" w:author="Isabela Loebel" w:date="2024-05-04T10:04:00Z">
        <w:r>
          <w:rPr>
            <w:noProof/>
          </w:rPr>
          <w:lastRenderedPageBreak/>
          <w:drawing>
            <wp:inline distT="0" distB="0" distL="0" distR="0" wp14:anchorId="27EBF788" wp14:editId="313383C9">
              <wp:extent cx="5727700" cy="3218815"/>
              <wp:effectExtent l="0" t="0" r="6350" b="635"/>
              <wp:docPr id="133715955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3218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7A4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1760D"/>
    <w:multiLevelType w:val="hybridMultilevel"/>
    <w:tmpl w:val="9BA6A0A6"/>
    <w:lvl w:ilvl="0" w:tplc="EF7AE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146ED0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1813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abela Loebel">
    <w15:presenceInfo w15:providerId="Windows Live" w15:userId="802c3f9b0a1ad7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93"/>
    <w:rsid w:val="00031447"/>
    <w:rsid w:val="002C2FDF"/>
    <w:rsid w:val="00506E9F"/>
    <w:rsid w:val="005D4424"/>
    <w:rsid w:val="007A4DA4"/>
    <w:rsid w:val="007E098C"/>
    <w:rsid w:val="007E76BA"/>
    <w:rsid w:val="008865A6"/>
    <w:rsid w:val="009667BC"/>
    <w:rsid w:val="00B24F93"/>
    <w:rsid w:val="00E42910"/>
    <w:rsid w:val="00EA7109"/>
    <w:rsid w:val="00F3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69BE"/>
  <w15:chartTrackingRefBased/>
  <w15:docId w15:val="{2518DB2D-822C-4D29-AA7F-B1A409BA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24F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Loebel</dc:creator>
  <cp:keywords/>
  <dc:description/>
  <cp:lastModifiedBy>Isabela Loebel</cp:lastModifiedBy>
  <cp:revision>11</cp:revision>
  <cp:lastPrinted>2024-05-04T13:05:00Z</cp:lastPrinted>
  <dcterms:created xsi:type="dcterms:W3CDTF">2024-05-03T19:54:00Z</dcterms:created>
  <dcterms:modified xsi:type="dcterms:W3CDTF">2024-05-04T13:06:00Z</dcterms:modified>
</cp:coreProperties>
</file>